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ins w:author="Hasky" w:id="0" w:date="2025-01-15T11:18:22Z"/>
        </w:rPr>
      </w:pPr>
      <w:ins w:author="Hasky" w:id="0" w:date="2025-01-15T11:18:22Z">
        <w:r w:rsidDel="00000000" w:rsidR="00000000" w:rsidRPr="00000000">
          <w:rPr/>
          <w:drawing>
            <wp:inline distB="114300" distT="114300" distL="114300" distR="114300">
              <wp:extent cx="4976813" cy="222738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76813" cy="2227385"/>
                      </a:xfrm>
                      <a:prstGeom prst="rect"/>
                      <a:ln/>
                    </pic:spPr>
                  </pic:pic>
                </a:graphicData>
              </a:graphic>
            </wp:inline>
          </w:drawing>
        </w:r>
        <w:r w:rsidDel="00000000" w:rsidR="00000000" w:rsidRPr="00000000">
          <w:rPr>
            <w:rtl w:val="0"/>
          </w:rPr>
        </w:r>
      </w:ins>
    </w:p>
    <w:p w:rsidR="00000000" w:rsidDel="00000000" w:rsidP="00000000" w:rsidRDefault="00000000" w:rsidRPr="00000000" w14:paraId="00000002">
      <w:pPr>
        <w:jc w:val="center"/>
        <w:rPr>
          <w:ins w:author="Hasky" w:id="0" w:date="2025-01-15T11:18:22Z"/>
        </w:rPr>
      </w:pPr>
      <w:ins w:author="Hasky" w:id="0" w:date="2025-01-15T11:18:22Z">
        <w:r w:rsidDel="00000000" w:rsidR="00000000" w:rsidRPr="00000000">
          <w:rPr>
            <w:rtl w:val="0"/>
          </w:rPr>
        </w:r>
      </w:ins>
    </w:p>
    <w:p w:rsidR="00000000" w:rsidDel="00000000" w:rsidP="00000000" w:rsidRDefault="00000000" w:rsidRPr="00000000" w14:paraId="00000003">
      <w:pPr>
        <w:spacing w:after="240" w:before="240" w:lineRule="auto"/>
        <w:rPr>
          <w:ins w:author="Hasky" w:id="0" w:date="2025-01-15T11:18:22Z"/>
        </w:rPr>
      </w:pPr>
      <w:ins w:author="Hasky" w:id="0" w:date="2025-01-15T11:18:22Z">
        <w:r w:rsidDel="00000000" w:rsidR="00000000" w:rsidRPr="00000000">
          <w:rPr>
            <w:rtl w:val="0"/>
          </w:rPr>
          <w:t xml:space="preserve">ELEMENTS</w:t>
        </w:r>
      </w:ins>
    </w:p>
    <w:p w:rsidR="00000000" w:rsidDel="00000000" w:rsidP="00000000" w:rsidRDefault="00000000" w:rsidRPr="00000000" w14:paraId="00000004">
      <w:pPr>
        <w:spacing w:after="240" w:before="240" w:lineRule="auto"/>
        <w:rPr>
          <w:ins w:author="Hasky" w:id="0" w:date="2025-01-15T11:18:22Z"/>
        </w:rPr>
      </w:pPr>
      <w:ins w:author="Hasky" w:id="0" w:date="2025-01-15T11:18:22Z">
        <w:r w:rsidDel="00000000" w:rsidR="00000000" w:rsidRPr="00000000">
          <w:rPr>
            <w:rtl w:val="0"/>
          </w:rPr>
          <w:t xml:space="preserve">1.Light source</w:t>
        </w:r>
      </w:ins>
    </w:p>
    <w:p w:rsidR="00000000" w:rsidDel="00000000" w:rsidP="00000000" w:rsidRDefault="00000000" w:rsidRPr="00000000" w14:paraId="00000005">
      <w:pPr>
        <w:spacing w:after="240" w:before="240" w:lineRule="auto"/>
        <w:rPr>
          <w:ins w:author="Hasky" w:id="0" w:date="2025-01-15T11:18:22Z"/>
        </w:rPr>
      </w:pPr>
      <w:ins w:author="Hasky" w:id="0" w:date="2025-01-15T11:18:22Z">
        <w:r w:rsidDel="00000000" w:rsidR="00000000" w:rsidRPr="00000000">
          <w:rPr>
            <w:rtl w:val="0"/>
          </w:rPr>
          <w:t xml:space="preserve">2.Transparent tape on top of Polarizer one</w:t>
        </w:r>
      </w:ins>
    </w:p>
    <w:p w:rsidR="00000000" w:rsidDel="00000000" w:rsidP="00000000" w:rsidRDefault="00000000" w:rsidRPr="00000000" w14:paraId="00000006">
      <w:pPr>
        <w:spacing w:after="240" w:before="240" w:lineRule="auto"/>
        <w:rPr>
          <w:ins w:author="Hasky" w:id="0" w:date="2025-01-15T11:18:22Z"/>
        </w:rPr>
      </w:pPr>
      <w:ins w:author="Hasky" w:id="0" w:date="2025-01-15T11:18:22Z">
        <w:r w:rsidDel="00000000" w:rsidR="00000000" w:rsidRPr="00000000">
          <w:rPr>
            <w:rtl w:val="0"/>
          </w:rPr>
          <w:t xml:space="preserve">3.Polarizer two</w:t>
        </w:r>
      </w:ins>
    </w:p>
    <w:p w:rsidR="00000000" w:rsidDel="00000000" w:rsidP="00000000" w:rsidRDefault="00000000" w:rsidRPr="00000000" w14:paraId="00000007">
      <w:pPr>
        <w:spacing w:after="240" w:before="240" w:lineRule="auto"/>
        <w:rPr>
          <w:ins w:author="Hasky" w:id="0" w:date="2025-01-15T11:18:22Z"/>
        </w:rPr>
      </w:pPr>
      <w:ins w:author="Hasky" w:id="0" w:date="2025-01-15T11:18:22Z">
        <w:r w:rsidDel="00000000" w:rsidR="00000000" w:rsidRPr="00000000">
          <w:rPr>
            <w:rtl w:val="0"/>
          </w:rPr>
          <w:t xml:space="preserve">4.Observer</w:t>
        </w:r>
      </w:ins>
    </w:p>
    <w:p w:rsidR="00000000" w:rsidDel="00000000" w:rsidP="00000000" w:rsidRDefault="00000000" w:rsidRPr="00000000" w14:paraId="00000008">
      <w:pPr>
        <w:spacing w:after="240" w:before="240" w:lineRule="auto"/>
        <w:jc w:val="both"/>
        <w:rPr>
          <w:ins w:author="Hasky" w:id="0" w:date="2025-01-15T11:18:22Z"/>
        </w:rPr>
      </w:pPr>
      <w:ins w:author="Hasky" w:id="0" w:date="2025-01-15T11:18:22Z">
        <w:r w:rsidDel="00000000" w:rsidR="00000000" w:rsidRPr="00000000">
          <w:rPr>
            <w:rtl w:val="0"/>
          </w:rPr>
          <w:t xml:space="preserve">According to the established concept, moving any of the elements 1, 2 or 3 changes the color or pattern that the observer(4) sees.</w:t>
        </w:r>
      </w:ins>
    </w:p>
    <w:p w:rsidR="00000000" w:rsidDel="00000000" w:rsidP="00000000" w:rsidRDefault="00000000" w:rsidRPr="00000000" w14:paraId="00000009">
      <w:pPr>
        <w:spacing w:after="240" w:before="240" w:lineRule="auto"/>
        <w:jc w:val="both"/>
        <w:rPr>
          <w:ins w:author="Hasky" w:id="0" w:date="2025-01-15T11:18:22Z"/>
        </w:rPr>
      </w:pPr>
      <w:ins w:author="Hasky" w:id="0" w:date="2025-01-15T11:18:22Z">
        <w:r w:rsidDel="00000000" w:rsidR="00000000" w:rsidRPr="00000000">
          <w:rPr>
            <w:rtl w:val="0"/>
          </w:rPr>
          <w:t xml:space="preserve">Depending on how the tape is placed on polarizer one, that shape or pattern stays the same but the color of that pattern changes depending on the movement of the elements (if you place the tape on the polarizer in a way that forms a cross shape, that shape stays the same as the other elements (1,3 or 4) move but the color of the cross changes)</w:t>
        </w:r>
      </w:ins>
    </w:p>
    <w:p w:rsidR="00000000" w:rsidDel="00000000" w:rsidP="00000000" w:rsidRDefault="00000000" w:rsidRPr="00000000" w14:paraId="0000000A">
      <w:pPr>
        <w:spacing w:after="240" w:before="240" w:lineRule="auto"/>
        <w:jc w:val="both"/>
        <w:rPr>
          <w:ins w:author="Hasky" w:id="0" w:date="2025-01-15T11:18:22Z"/>
        </w:rPr>
      </w:pPr>
      <w:ins w:author="Hasky" w:id="0" w:date="2025-01-15T11:18:22Z">
        <w:r w:rsidDel="00000000" w:rsidR="00000000" w:rsidRPr="00000000">
          <w:rPr>
            <w:rtl w:val="0"/>
          </w:rPr>
          <w:t xml:space="preserve">This means when a custom pattern is created the </w:t>
        </w:r>
        <w:r w:rsidDel="00000000" w:rsidR="00000000" w:rsidRPr="00000000">
          <w:rPr>
            <w:rtl w:val="0"/>
          </w:rPr>
          <w:t xml:space="preserve">shape</w:t>
        </w:r>
        <w:r w:rsidDel="00000000" w:rsidR="00000000" w:rsidRPr="00000000">
          <w:rPr>
            <w:rtl w:val="0"/>
          </w:rPr>
          <w:t xml:space="preserve"> and outliers stay the same but the </w:t>
        </w:r>
        <w:r w:rsidDel="00000000" w:rsidR="00000000" w:rsidRPr="00000000">
          <w:rPr>
            <w:rtl w:val="0"/>
          </w:rPr>
          <w:t xml:space="preserve">color</w:t>
        </w:r>
        <w:r w:rsidDel="00000000" w:rsidR="00000000" w:rsidRPr="00000000">
          <w:rPr>
            <w:rtl w:val="0"/>
          </w:rPr>
          <w:t xml:space="preserve"> changes depending on movement of any of the elements.</w:t>
        </w:r>
      </w:ins>
    </w:p>
    <w:p w:rsidR="00000000" w:rsidDel="00000000" w:rsidP="00000000" w:rsidRDefault="00000000" w:rsidRPr="00000000" w14:paraId="0000000B">
      <w:pPr>
        <w:spacing w:after="240" w:before="240" w:lineRule="auto"/>
        <w:jc w:val="both"/>
        <w:rPr>
          <w:ins w:author="Hasky" w:id="0" w:date="2025-01-15T11:18:22Z"/>
          <w:highlight w:val="yellow"/>
        </w:rPr>
      </w:pPr>
      <w:ins w:author="Hasky" w:id="0" w:date="2025-01-15T11:18:22Z">
        <w:r w:rsidDel="00000000" w:rsidR="00000000" w:rsidRPr="00000000">
          <w:rPr>
            <w:highlight w:val="yellow"/>
            <w:rtl w:val="0"/>
          </w:rPr>
          <w:t xml:space="preserve">Can we establish that in a control experiment,only our light source affects the color of the pattern and not ambient or external light.The color change of the pattern does not depend on any external light except ours.</w:t>
        </w:r>
      </w:ins>
    </w:p>
    <w:p w:rsidR="00000000" w:rsidDel="00000000" w:rsidP="00000000" w:rsidRDefault="00000000" w:rsidRPr="00000000" w14:paraId="0000000C">
      <w:pPr>
        <w:spacing w:after="240" w:before="240" w:lineRule="auto"/>
        <w:jc w:val="both"/>
        <w:rPr>
          <w:ins w:author="Hasky" w:id="0" w:date="2025-01-15T11:18:22Z"/>
          <w:rFonts w:ascii="SimSun" w:cs="SimSun" w:eastAsia="SimSun" w:hAnsi="SimSun"/>
          <w:sz w:val="24"/>
          <w:szCs w:val="24"/>
          <w:rPrChange w:author="Hasky" w:id="1" w:date="2025-01-15T11:18:22Z">
            <w:rPr/>
          </w:rPrChange>
        </w:rPr>
      </w:pPr>
      <w:ins w:author="Hasky" w:id="0" w:date="2025-01-15T11:18:22Z">
        <w:r w:rsidDel="00000000" w:rsidR="00000000" w:rsidRPr="00000000">
          <w:rPr>
            <w:rFonts w:ascii="SimSun" w:cs="SimSun" w:eastAsia="SimSun" w:hAnsi="SimSun"/>
            <w:sz w:val="24"/>
            <w:szCs w:val="24"/>
            <w:rPrChange w:author="Hasky" w:id="1" w:date="2025-01-15T11:18:22Z">
              <w:rPr/>
            </w:rPrChange>
          </w:rPr>
          <w:drawing>
            <wp:inline distB="114300" distT="114300" distL="114300" distR="114300">
              <wp:extent cx="5943600" cy="1701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01800"/>
                      </a:xfrm>
                      <a:prstGeom prst="rect"/>
                      <a:ln/>
                    </pic:spPr>
                  </pic:pic>
                </a:graphicData>
              </a:graphic>
            </wp:inline>
          </w:drawing>
        </w:r>
        <w:r w:rsidDel="00000000" w:rsidR="00000000" w:rsidRPr="00000000">
          <w:rPr>
            <w:rtl w:val="0"/>
          </w:rPr>
        </w:r>
      </w:ins>
    </w:p>
    <w:p w:rsidR="00000000" w:rsidDel="00000000" w:rsidP="00000000" w:rsidRDefault="00000000" w:rsidRPr="00000000" w14:paraId="0000000D">
      <w:pPr>
        <w:spacing w:after="240" w:before="240" w:lineRule="auto"/>
        <w:jc w:val="both"/>
        <w:rPr>
          <w:ins w:author="Hasky" w:id="0" w:date="2025-01-15T11:18:22Z"/>
          <w:rFonts w:ascii="SimSun" w:cs="SimSun" w:eastAsia="SimSun" w:hAnsi="SimSun"/>
          <w:sz w:val="24"/>
          <w:szCs w:val="24"/>
          <w:rPrChange w:author="Hasky" w:id="1" w:date="2025-01-15T11:18:22Z">
            <w:rPr/>
          </w:rPrChange>
        </w:rPr>
      </w:pPr>
      <w:ins w:author="Hasky" w:id="0" w:date="2025-01-15T11:18:22Z">
        <w:r w:rsidDel="00000000" w:rsidR="00000000" w:rsidRPr="00000000">
          <w:rPr>
            <w:rFonts w:ascii="SimSun" w:cs="SimSun" w:eastAsia="SimSun" w:hAnsi="SimSun"/>
            <w:sz w:val="24"/>
            <w:szCs w:val="24"/>
            <w:rtl w:val="0"/>
            <w:rPrChange w:author="Hasky" w:id="1" w:date="2025-01-15T11:18:22Z">
              <w:rPr/>
            </w:rPrChange>
          </w:rPr>
          <w:t xml:space="preserve">This is the intended setup</w:t>
        </w:r>
        <w:r w:rsidDel="00000000" w:rsidR="00000000" w:rsidRPr="00000000">
          <w:rPr>
            <w:rFonts w:ascii="SimSun" w:cs="SimSun" w:eastAsia="SimSun" w:hAnsi="SimSun"/>
            <w:sz w:val="24"/>
            <w:szCs w:val="24"/>
            <w:rtl w:val="0"/>
            <w:rPrChange w:author="Hasky" w:id="1" w:date="2025-01-15T11:18:22Z">
              <w:rPr/>
            </w:rPrChange>
          </w:rPr>
          <w:t xml:space="preserve">:light</w:t>
        </w:r>
        <w:r w:rsidDel="00000000" w:rsidR="00000000" w:rsidRPr="00000000">
          <w:rPr>
            <w:rFonts w:ascii="SimSun" w:cs="SimSun" w:eastAsia="SimSun" w:hAnsi="SimSun"/>
            <w:sz w:val="24"/>
            <w:szCs w:val="24"/>
            <w:rtl w:val="0"/>
            <w:rPrChange w:author="Hasky" w:id="1" w:date="2025-01-15T11:18:22Z">
              <w:rPr/>
            </w:rPrChange>
          </w:rPr>
          <w:t xml:space="preserve"> source(nail polish that emits light) on the nail(1),transparent tape placed on the polarizer(2) to create a custom pattern,second polarizer(3) to enable the observer(4) see the pattern(5) created.</w:t>
        </w:r>
      </w:ins>
    </w:p>
    <w:p w:rsidR="00000000" w:rsidDel="00000000" w:rsidP="00000000" w:rsidRDefault="00000000" w:rsidRPr="00000000" w14:paraId="0000000E">
      <w:pPr>
        <w:spacing w:after="240" w:before="240" w:lineRule="auto"/>
        <w:jc w:val="both"/>
        <w:rPr>
          <w:ins w:author="Hasky" w:id="0" w:date="2025-01-15T11:18:22Z"/>
          <w:rFonts w:ascii="SimSun" w:cs="SimSun" w:eastAsia="SimSun" w:hAnsi="SimSun"/>
          <w:sz w:val="24"/>
          <w:szCs w:val="24"/>
          <w:rPrChange w:author="Hasky" w:id="1" w:date="2025-01-15T11:18:22Z">
            <w:rPr/>
          </w:rPrChange>
        </w:rPr>
      </w:pPr>
      <w:ins w:author="Hasky" w:id="0" w:date="2025-01-15T11:18:22Z">
        <w:r w:rsidDel="00000000" w:rsidR="00000000" w:rsidRPr="00000000">
          <w:rPr>
            <w:rFonts w:ascii="SimSun" w:cs="SimSun" w:eastAsia="SimSun" w:hAnsi="SimSun"/>
            <w:sz w:val="24"/>
            <w:szCs w:val="24"/>
            <w:rtl w:val="0"/>
            <w:rPrChange w:author="Hasky" w:id="1" w:date="2025-01-15T11:18:22Z">
              <w:rPr/>
            </w:rPrChange>
          </w:rPr>
          <w:t xml:space="preserve">Can we also establish that when this is setup, all elements will be immobile except the observer.Moving the whole nail(5) or moving the observer(4) creates the same effect.</w:t>
        </w:r>
      </w:ins>
    </w:p>
    <w:p w:rsidR="00000000" w:rsidDel="00000000" w:rsidP="00000000" w:rsidRDefault="00000000" w:rsidRPr="00000000" w14:paraId="0000000F">
      <w:pPr>
        <w:spacing w:after="240" w:before="240" w:lineRule="auto"/>
        <w:jc w:val="both"/>
        <w:rPr>
          <w:ins w:author="Hasky" w:id="0" w:date="2025-01-15T11:18:22Z"/>
          <w:rFonts w:ascii="SimSun" w:cs="SimSun" w:eastAsia="SimSun" w:hAnsi="SimSun"/>
          <w:sz w:val="24"/>
          <w:szCs w:val="24"/>
          <w:rPrChange w:author="Hasky" w:id="1" w:date="2025-01-15T11:18:22Z">
            <w:rPr/>
          </w:rPrChange>
        </w:rPr>
      </w:pPr>
      <w:ins w:author="Hasky" w:id="0" w:date="2025-01-15T11:18:22Z">
        <w:r w:rsidDel="00000000" w:rsidR="00000000" w:rsidRPr="00000000">
          <w:rPr>
            <w:rFonts w:ascii="SimSun" w:cs="SimSun" w:eastAsia="SimSun" w:hAnsi="SimSun"/>
            <w:sz w:val="24"/>
            <w:szCs w:val="24"/>
            <w:rtl w:val="0"/>
            <w:rPrChange w:author="Hasky" w:id="1" w:date="2025-01-15T11:18:22Z">
              <w:rPr/>
            </w:rPrChange>
          </w:rPr>
          <w:t xml:space="preserve">If the user is to use the phone’s front camera, the nail is placed in a static position facing the camera and the camera(or phone)is also static to perform the authentication.In that scenario,the shape of the pattern is static(as established earlier) and the color being observed also stays the same.</w:t>
        </w:r>
      </w:ins>
    </w:p>
    <w:p w:rsidR="00000000" w:rsidDel="00000000" w:rsidP="00000000" w:rsidRDefault="00000000" w:rsidRPr="00000000" w14:paraId="00000010">
      <w:pPr>
        <w:spacing w:after="240" w:before="240" w:lineRule="auto"/>
        <w:jc w:val="both"/>
        <w:rPr>
          <w:ins w:author="Hasky" w:id="0" w:date="2025-01-15T11:18:22Z"/>
          <w:rFonts w:ascii="SimSun" w:cs="SimSun" w:eastAsia="SimSun" w:hAnsi="SimSun"/>
          <w:sz w:val="24"/>
          <w:szCs w:val="24"/>
          <w:rPrChange w:author="Hasky" w:id="1" w:date="2025-01-15T11:18:22Z">
            <w:rPr/>
          </w:rPrChange>
        </w:rPr>
      </w:pPr>
      <w:ins w:author="Hasky" w:id="0" w:date="2025-01-15T11:18:22Z">
        <w:r w:rsidDel="00000000" w:rsidR="00000000" w:rsidRPr="00000000">
          <w:rPr>
            <w:rFonts w:ascii="SimSun" w:cs="SimSun" w:eastAsia="SimSun" w:hAnsi="SimSun"/>
            <w:sz w:val="24"/>
            <w:szCs w:val="24"/>
            <w:rtl w:val="0"/>
            <w:rPrChange w:author="Hasky" w:id="1" w:date="2025-01-15T11:18:22Z">
              <w:rPr/>
            </w:rPrChange>
          </w:rPr>
          <w:t xml:space="preserve">Now with that,if the phone is shifted or the nail is moved even slightly,the colors of the pattern might change but not the shape.Since the colors can change for a robust authentication system,we have to depend on the shape of the pattern created and not the colors.</w:t>
        </w:r>
      </w:ins>
    </w:p>
    <w:p w:rsidR="00000000" w:rsidDel="00000000" w:rsidP="00000000" w:rsidRDefault="00000000" w:rsidRPr="00000000" w14:paraId="00000011">
      <w:pPr>
        <w:spacing w:after="240" w:before="240" w:lineRule="auto"/>
        <w:jc w:val="both"/>
        <w:rPr>
          <w:ins w:author="Hasky" w:id="0" w:date="2025-01-15T11:18:22Z"/>
          <w:rFonts w:ascii="SimSun" w:cs="SimSun" w:eastAsia="SimSun" w:hAnsi="SimSun"/>
          <w:sz w:val="24"/>
          <w:szCs w:val="24"/>
          <w:rPrChange w:author="Hasky" w:id="1" w:date="2025-01-15T11:18:22Z">
            <w:rPr/>
          </w:rPrChange>
        </w:rPr>
      </w:pPr>
      <w:ins w:author="Hasky" w:id="0" w:date="2025-01-15T11:18:22Z">
        <w:r w:rsidDel="00000000" w:rsidR="00000000" w:rsidRPr="00000000">
          <w:rPr>
            <w:rFonts w:ascii="SimSun" w:cs="SimSun" w:eastAsia="SimSun" w:hAnsi="SimSun"/>
            <w:sz w:val="24"/>
            <w:szCs w:val="24"/>
            <w:rtl w:val="0"/>
            <w:rPrChange w:author="Hasky" w:id="1" w:date="2025-01-15T11:18:22Z">
              <w:rPr/>
            </w:rPrChange>
          </w:rPr>
          <w:t xml:space="preserve">Suggestions</w:t>
        </w:r>
      </w:ins>
    </w:p>
    <w:p w:rsidR="00000000" w:rsidDel="00000000" w:rsidP="00000000" w:rsidRDefault="00000000" w:rsidRPr="00000000" w14:paraId="00000012">
      <w:pPr>
        <w:spacing w:after="240" w:before="240" w:lineRule="auto"/>
        <w:jc w:val="both"/>
        <w:rPr>
          <w:ins w:author="Hasky" w:id="0" w:date="2025-01-15T11:18:22Z"/>
          <w:rFonts w:ascii="SimSun" w:cs="SimSun" w:eastAsia="SimSun" w:hAnsi="SimSun"/>
          <w:sz w:val="24"/>
          <w:szCs w:val="24"/>
          <w:rPrChange w:author="Hasky" w:id="1" w:date="2025-01-15T11:18:22Z">
            <w:rPr/>
          </w:rPrChange>
        </w:rPr>
      </w:pPr>
      <w:ins w:author="Hasky" w:id="0" w:date="2025-01-15T11:18:22Z">
        <w:r w:rsidDel="00000000" w:rsidR="00000000" w:rsidRPr="00000000">
          <w:rPr>
            <w:rFonts w:ascii="SimSun" w:cs="SimSun" w:eastAsia="SimSun" w:hAnsi="SimSun"/>
            <w:sz w:val="24"/>
            <w:szCs w:val="24"/>
            <w:rtl w:val="0"/>
            <w:rPrChange w:author="Hasky" w:id="1" w:date="2025-01-15T11:18:22Z">
              <w:rPr/>
            </w:rPrChange>
          </w:rPr>
          <w:t xml:space="preserve">1. I do not know if anyone has had breakthrough with the light source problem but so far we have the glow in the dark nail polish and I think we can start with that for the time being just to get things started.</w:t>
        </w:r>
      </w:ins>
    </w:p>
    <w:p w:rsidR="00000000" w:rsidDel="00000000" w:rsidP="00000000" w:rsidRDefault="00000000" w:rsidRPr="00000000" w14:paraId="00000013">
      <w:pPr>
        <w:spacing w:after="240" w:before="240" w:lineRule="auto"/>
        <w:jc w:val="both"/>
        <w:rPr>
          <w:rFonts w:ascii="SimSun" w:cs="SimSun" w:eastAsia="SimSun" w:hAnsi="SimSun"/>
          <w:sz w:val="24"/>
          <w:szCs w:val="24"/>
          <w:rPrChange w:author="Hasky" w:id="1" w:date="2025-01-15T11:18:22Z">
            <w:rPr/>
          </w:rPrChange>
        </w:rPr>
      </w:pPr>
      <w:ins w:author="Hasky" w:id="0" w:date="2025-01-15T11:18:22Z">
        <w:r w:rsidDel="00000000" w:rsidR="00000000" w:rsidRPr="00000000">
          <w:rPr>
            <w:rFonts w:ascii="SimSun" w:cs="SimSun" w:eastAsia="SimSun" w:hAnsi="SimSun"/>
            <w:sz w:val="24"/>
            <w:szCs w:val="24"/>
            <w:rtl w:val="0"/>
            <w:rPrChange w:author="Hasky" w:id="1" w:date="2025-01-15T11:18:22Z">
              <w:rPr/>
            </w:rPrChange>
          </w:rPr>
          <w:t xml:space="preserve">Regardless of the light source, I think as part of our methodology we should create a control setup with a normal light and record our findings before transferring it to the nail.We can also say we did that to test our theory.</w:t>
        </w:r>
      </w:ins>
      <w:r w:rsidDel="00000000" w:rsidR="00000000" w:rsidRPr="00000000">
        <w:rPr>
          <w:rtl w:val="0"/>
        </w:rPr>
      </w:r>
    </w:p>
    <w:p w:rsidR="00000000" w:rsidDel="00000000" w:rsidP="00000000" w:rsidRDefault="00000000" w:rsidRPr="00000000" w14:paraId="00000014">
      <w:pPr>
        <w:spacing w:after="240" w:before="240" w:lineRule="auto"/>
        <w:jc w:val="both"/>
        <w:rPr>
          <w:rFonts w:ascii="SimSun" w:cs="SimSun" w:eastAsia="SimSun" w:hAnsi="SimSun"/>
          <w:sz w:val="24"/>
          <w:szCs w:val="24"/>
          <w:rPrChange w:author="Hasky" w:id="1" w:date="2025-01-15T11:18:22Z">
            <w:rPr>
              <w:rFonts w:ascii="SimSun" w:cs="SimSun" w:eastAsia="SimSun" w:hAnsi="SimSun"/>
              <w:b w:val="1"/>
              <w:sz w:val="24"/>
              <w:szCs w:val="24"/>
            </w:rPr>
          </w:rPrChange>
        </w:rPr>
      </w:pPr>
      <w:r w:rsidDel="00000000" w:rsidR="00000000" w:rsidRPr="00000000">
        <w:rPr>
          <w:rtl w:val="0"/>
        </w:rPr>
      </w:r>
    </w:p>
    <w:p w:rsidR="00000000" w:rsidDel="00000000" w:rsidP="00000000" w:rsidRDefault="00000000" w:rsidRPr="00000000" w14:paraId="00000015">
      <w:pPr>
        <w:spacing w:after="240" w:before="240" w:lineRule="auto"/>
        <w:jc w:val="both"/>
        <w:rPr>
          <w:rFonts w:ascii="SimSun" w:cs="SimSun" w:eastAsia="SimSun" w:hAnsi="SimSun"/>
          <w:sz w:val="24"/>
          <w:szCs w:val="24"/>
          <w:rPrChange w:author="Hasky" w:id="1" w:date="2025-01-15T11:18:22Z">
            <w:rPr>
              <w:rFonts w:ascii="SimSun" w:cs="SimSun" w:eastAsia="SimSun" w:hAnsi="SimSun"/>
              <w:b w:val="1"/>
              <w:sz w:val="24"/>
              <w:szCs w:val="24"/>
            </w:rPr>
          </w:rPrChange>
        </w:rPr>
      </w:pPr>
      <w:r w:rsidDel="00000000" w:rsidR="00000000" w:rsidRPr="00000000">
        <w:rPr>
          <w:rtl w:val="0"/>
        </w:rPr>
      </w:r>
    </w:p>
    <w:p w:rsidR="00000000" w:rsidDel="00000000" w:rsidP="00000000" w:rsidRDefault="00000000" w:rsidRPr="00000000" w14:paraId="00000016">
      <w:pPr>
        <w:spacing w:after="240" w:before="240" w:lineRule="auto"/>
        <w:jc w:val="both"/>
        <w:rPr>
          <w:rFonts w:ascii="SimSun" w:cs="SimSun" w:eastAsia="SimSun" w:hAnsi="SimSun"/>
          <w:sz w:val="24"/>
          <w:szCs w:val="24"/>
          <w:rPrChange w:author="Hasky" w:id="1" w:date="2025-01-15T11:18:22Z">
            <w:rPr>
              <w:rFonts w:ascii="SimSun" w:cs="SimSun" w:eastAsia="SimSun" w:hAnsi="SimSun"/>
              <w:b w:val="1"/>
              <w:sz w:val="24"/>
              <w:szCs w:val="24"/>
            </w:rPr>
          </w:rPrChange>
        </w:rPr>
      </w:pPr>
      <w:r w:rsidDel="00000000" w:rsidR="00000000" w:rsidRPr="00000000">
        <w:rPr>
          <w:rFonts w:ascii="SimSun" w:cs="SimSun" w:eastAsia="SimSun" w:hAnsi="SimSun"/>
          <w:sz w:val="24"/>
          <w:szCs w:val="24"/>
          <w:rtl w:val="0"/>
          <w:rPrChange w:author="Hasky" w:id="1" w:date="2025-01-15T11:18:22Z">
            <w:rPr>
              <w:rFonts w:ascii="SimSun" w:cs="SimSun" w:eastAsia="SimSun" w:hAnsi="SimSun"/>
              <w:b w:val="1"/>
              <w:sz w:val="24"/>
              <w:szCs w:val="24"/>
            </w:rPr>
          </w:rPrChange>
        </w:rPr>
        <w:t xml:space="preserve">To Do:</w:t>
      </w:r>
    </w:p>
    <w:p w:rsidR="00000000" w:rsidDel="00000000" w:rsidP="00000000" w:rsidRDefault="00000000" w:rsidRPr="00000000" w14:paraId="00000017">
      <w:pPr>
        <w:numPr>
          <w:ilvl w:val="0"/>
          <w:numId w:val="3"/>
        </w:numPr>
        <w:spacing w:after="240" w:before="240" w:lineRule="auto"/>
        <w:ind w:left="720" w:hanging="360"/>
        <w:jc w:val="both"/>
        <w:rPr>
          <w:rFonts w:ascii="SimSun" w:cs="SimSun" w:eastAsia="SimSun" w:hAnsi="SimSun"/>
          <w:b w:val="1"/>
          <w:sz w:val="24"/>
          <w:szCs w:val="24"/>
          <w:u w:val="none"/>
        </w:rPr>
      </w:pPr>
      <w:r w:rsidDel="00000000" w:rsidR="00000000" w:rsidRPr="00000000">
        <w:rPr>
          <w:rtl w:val="0"/>
        </w:rPr>
      </w:r>
    </w:p>
    <w:p w:rsidR="00000000" w:rsidDel="00000000" w:rsidP="00000000" w:rsidRDefault="00000000" w:rsidRPr="00000000" w14:paraId="00000018">
      <w:pPr>
        <w:spacing w:after="240" w:before="240" w:lineRule="auto"/>
        <w:jc w:val="both"/>
        <w:rPr>
          <w:rFonts w:ascii="SimSun" w:cs="SimSun" w:eastAsia="SimSun" w:hAnsi="SimSun"/>
          <w:sz w:val="24"/>
          <w:szCs w:val="24"/>
          <w:rPrChange w:author="Hasky" w:id="1" w:date="2025-01-15T11:18:22Z">
            <w:rPr>
              <w:rFonts w:ascii="SimSun" w:cs="SimSun" w:eastAsia="SimSun" w:hAnsi="SimSun"/>
              <w:b w:val="1"/>
              <w:sz w:val="24"/>
              <w:szCs w:val="24"/>
            </w:rPr>
          </w:rPrChange>
        </w:rPr>
      </w:pPr>
      <w:r w:rsidDel="00000000" w:rsidR="00000000" w:rsidRPr="00000000">
        <w:rPr>
          <w:rFonts w:ascii="SimSun" w:cs="SimSun" w:eastAsia="SimSun" w:hAnsi="SimSun"/>
          <w:sz w:val="24"/>
          <w:szCs w:val="24"/>
          <w:rtl w:val="0"/>
          <w:rPrChange w:author="Hasky" w:id="1" w:date="2025-01-15T11:18:22Z">
            <w:rPr>
              <w:rFonts w:ascii="SimSun" w:cs="SimSun" w:eastAsia="SimSun" w:hAnsi="SimSun"/>
              <w:b w:val="1"/>
              <w:sz w:val="24"/>
              <w:szCs w:val="24"/>
            </w:rPr>
          </w:rPrChange>
        </w:rPr>
        <w:t xml:space="preserve">Problems</w:t>
      </w:r>
    </w:p>
    <w:p w:rsidR="00000000" w:rsidDel="00000000" w:rsidP="00000000" w:rsidRDefault="00000000" w:rsidRPr="00000000" w14:paraId="00000019">
      <w:pPr>
        <w:spacing w:after="240" w:before="240" w:lineRule="auto"/>
        <w:jc w:val="both"/>
        <w:rPr>
          <w:rFonts w:ascii="SimSun" w:cs="SimSun" w:eastAsia="SimSun" w:hAnsi="SimSun"/>
          <w:sz w:val="24"/>
          <w:szCs w:val="24"/>
          <w:rPrChange w:author="Hasky" w:id="1" w:date="2025-01-15T11:18:22Z">
            <w:rPr>
              <w:rFonts w:ascii="SimSun" w:cs="SimSun" w:eastAsia="SimSun" w:hAnsi="SimSun"/>
              <w:b w:val="1"/>
              <w:sz w:val="24"/>
              <w:szCs w:val="24"/>
            </w:rPr>
          </w:rPrChange>
        </w:rPr>
      </w:pPr>
      <w:r w:rsidDel="00000000" w:rsidR="00000000" w:rsidRPr="00000000">
        <w:rPr>
          <w:rFonts w:ascii="SimSun" w:cs="SimSun" w:eastAsia="SimSun" w:hAnsi="SimSun"/>
          <w:sz w:val="24"/>
          <w:szCs w:val="24"/>
          <w:rtl w:val="0"/>
          <w:rPrChange w:author="Hasky" w:id="1" w:date="2025-01-15T11:18:22Z">
            <w:rPr>
              <w:rFonts w:ascii="SimSun" w:cs="SimSun" w:eastAsia="SimSun" w:hAnsi="SimSun"/>
              <w:b w:val="1"/>
              <w:sz w:val="24"/>
              <w:szCs w:val="24"/>
            </w:rPr>
          </w:rPrChange>
        </w:rPr>
        <w:t xml:space="preserve">Polarized nails </w:t>
      </w:r>
    </w:p>
    <w:p w:rsidR="00000000" w:rsidDel="00000000" w:rsidP="00000000" w:rsidRDefault="00000000" w:rsidRPr="00000000" w14:paraId="0000001A">
      <w:pPr>
        <w:spacing w:after="240" w:before="240" w:lineRule="auto"/>
        <w:jc w:val="both"/>
        <w:rPr>
          <w:rFonts w:ascii="SimSun" w:cs="SimSun" w:eastAsia="SimSun" w:hAnsi="SimSun"/>
          <w:sz w:val="24"/>
          <w:szCs w:val="24"/>
          <w:rPrChange w:author="Hasky" w:id="1" w:date="2025-01-15T11:18:22Z">
            <w:rPr>
              <w:rFonts w:ascii="SimSun" w:cs="SimSun" w:eastAsia="SimSun" w:hAnsi="SimSun"/>
              <w:b w:val="1"/>
              <w:sz w:val="24"/>
              <w:szCs w:val="24"/>
            </w:rPr>
          </w:rPrChange>
        </w:rPr>
      </w:pPr>
      <w:r w:rsidDel="00000000" w:rsidR="00000000" w:rsidRPr="00000000">
        <w:rPr>
          <w:rtl w:val="0"/>
        </w:rPr>
      </w:r>
    </w:p>
    <w:p w:rsidR="00000000" w:rsidDel="00000000" w:rsidP="00000000" w:rsidRDefault="00000000" w:rsidRPr="00000000" w14:paraId="0000001B">
      <w:pPr>
        <w:spacing w:after="240" w:before="240" w:lineRule="auto"/>
        <w:jc w:val="both"/>
        <w:rPr>
          <w:rFonts w:ascii="SimSun" w:cs="SimSun" w:eastAsia="SimSun" w:hAnsi="SimSun"/>
          <w:sz w:val="24"/>
          <w:szCs w:val="24"/>
          <w:rPrChange w:author="Hasky" w:id="1" w:date="2025-01-15T11:18:22Z">
            <w:rPr>
              <w:rFonts w:ascii="SimSun" w:cs="SimSun" w:eastAsia="SimSun" w:hAnsi="SimSun"/>
              <w:b w:val="1"/>
              <w:sz w:val="24"/>
              <w:szCs w:val="24"/>
            </w:rPr>
          </w:rPrChange>
        </w:rPr>
      </w:pPr>
      <w:r w:rsidDel="00000000" w:rsidR="00000000" w:rsidRPr="00000000">
        <w:rPr>
          <w:rtl w:val="0"/>
        </w:rPr>
      </w:r>
    </w:p>
    <w:p w:rsidR="00000000" w:rsidDel="00000000" w:rsidP="00000000" w:rsidRDefault="00000000" w:rsidRPr="00000000" w14:paraId="0000001C">
      <w:pPr>
        <w:spacing w:after="240" w:before="240" w:lineRule="auto"/>
        <w:jc w:val="both"/>
        <w:rPr>
          <w:rFonts w:ascii="SimSun" w:cs="SimSun" w:eastAsia="SimSun" w:hAnsi="SimSun"/>
          <w:sz w:val="24"/>
          <w:szCs w:val="24"/>
          <w:rPrChange w:author="Hasky" w:id="1" w:date="2025-01-15T11:18:22Z">
            <w:rPr>
              <w:rFonts w:ascii="SimSun" w:cs="SimSun" w:eastAsia="SimSun" w:hAnsi="SimSun"/>
              <w:sz w:val="24"/>
              <w:szCs w:val="24"/>
            </w:rPr>
          </w:rPrChange>
        </w:rPr>
      </w:pPr>
      <w:r w:rsidDel="00000000" w:rsidR="00000000" w:rsidRPr="00000000">
        <w:rPr>
          <w:rFonts w:ascii="SimSun" w:cs="SimSun" w:eastAsia="SimSun" w:hAnsi="SimSun"/>
          <w:sz w:val="24"/>
          <w:szCs w:val="24"/>
          <w:rtl w:val="0"/>
          <w:rPrChange w:author="Hasky" w:id="1" w:date="2025-01-15T11:18:22Z">
            <w:rPr>
              <w:rFonts w:ascii="SimSun" w:cs="SimSun" w:eastAsia="SimSun" w:hAnsi="SimSun"/>
              <w:sz w:val="24"/>
              <w:szCs w:val="24"/>
            </w:rPr>
          </w:rPrChange>
        </w:rPr>
        <w:t xml:space="preserve">Ideas/ Modifications</w:t>
      </w:r>
    </w:p>
    <w:p w:rsidR="00000000" w:rsidDel="00000000" w:rsidP="00000000" w:rsidRDefault="00000000" w:rsidRPr="00000000" w14:paraId="0000001D">
      <w:pPr>
        <w:spacing w:after="240" w:before="240" w:lineRule="auto"/>
        <w:jc w:val="both"/>
        <w:rPr>
          <w:rFonts w:ascii="SimSun" w:cs="SimSun" w:eastAsia="SimSun" w:hAnsi="SimSun"/>
          <w:sz w:val="24"/>
          <w:szCs w:val="24"/>
          <w:rPrChange w:author="Hasky" w:id="1" w:date="2025-01-15T11:18:22Z">
            <w:rPr>
              <w:rFonts w:ascii="SimSun" w:cs="SimSun" w:eastAsia="SimSun" w:hAnsi="SimSun"/>
              <w:sz w:val="24"/>
              <w:szCs w:val="24"/>
            </w:rPr>
          </w:rPrChange>
        </w:rPr>
      </w:pPr>
      <w:r w:rsidDel="00000000" w:rsidR="00000000" w:rsidRPr="00000000">
        <w:rPr>
          <w:rFonts w:ascii="SimSun" w:cs="SimSun" w:eastAsia="SimSun" w:hAnsi="SimSun"/>
          <w:sz w:val="24"/>
          <w:szCs w:val="24"/>
          <w:rtl w:val="0"/>
          <w:rPrChange w:author="Hasky" w:id="1" w:date="2025-01-15T11:18:22Z">
            <w:rPr>
              <w:rFonts w:ascii="SimSun" w:cs="SimSun" w:eastAsia="SimSun" w:hAnsi="SimSun"/>
              <w:sz w:val="24"/>
              <w:szCs w:val="24"/>
            </w:rPr>
          </w:rPrChange>
        </w:rPr>
        <w:t xml:space="preserve">Light source: </w:t>
      </w:r>
    </w:p>
    <w:p w:rsidR="00000000" w:rsidDel="00000000" w:rsidP="00000000" w:rsidRDefault="00000000" w:rsidRPr="00000000" w14:paraId="0000001E">
      <w:pPr>
        <w:numPr>
          <w:ilvl w:val="0"/>
          <w:numId w:val="2"/>
        </w:numPr>
        <w:spacing w:after="0" w:afterAutospacing="0" w:before="240" w:lineRule="auto"/>
        <w:ind w:left="720" w:hanging="360"/>
        <w:jc w:val="both"/>
        <w:rPr>
          <w:rFonts w:ascii="SimSun" w:cs="SimSun" w:eastAsia="SimSun" w:hAnsi="SimSun"/>
          <w:sz w:val="24"/>
          <w:szCs w:val="24"/>
          <w:highlight w:val="yellow"/>
        </w:rPr>
      </w:pPr>
      <w:r w:rsidDel="00000000" w:rsidR="00000000" w:rsidRPr="00000000">
        <w:rPr>
          <w:rFonts w:ascii="SimSun" w:cs="SimSun" w:eastAsia="SimSun" w:hAnsi="SimSun"/>
          <w:sz w:val="24"/>
          <w:szCs w:val="24"/>
          <w:rtl w:val="0"/>
          <w:rPrChange w:author="Hasky" w:id="1" w:date="2025-01-15T11:18:22Z">
            <w:rPr>
              <w:rFonts w:ascii="SimSun" w:cs="SimSun" w:eastAsia="SimSun" w:hAnsi="SimSun"/>
              <w:sz w:val="24"/>
              <w:szCs w:val="24"/>
              <w:highlight w:val="yellow"/>
            </w:rPr>
          </w:rPrChange>
        </w:rPr>
        <w:t xml:space="preserve">Reflective nail polish where if you shine a light on it it shines back</w:t>
      </w:r>
    </w:p>
    <w:p w:rsidR="00000000" w:rsidDel="00000000" w:rsidP="00000000" w:rsidRDefault="00000000" w:rsidRPr="00000000" w14:paraId="0000001F">
      <w:pPr>
        <w:numPr>
          <w:ilvl w:val="0"/>
          <w:numId w:val="2"/>
        </w:numPr>
        <w:spacing w:after="0" w:afterAutospacing="0" w:before="0" w:beforeAutospacing="0" w:lineRule="auto"/>
        <w:ind w:left="720" w:hanging="360"/>
        <w:jc w:val="both"/>
        <w:rPr>
          <w:rFonts w:ascii="SimSun" w:cs="SimSun" w:eastAsia="SimSun" w:hAnsi="SimSun"/>
          <w:sz w:val="24"/>
          <w:szCs w:val="24"/>
        </w:rPr>
      </w:pPr>
      <w:r w:rsidDel="00000000" w:rsidR="00000000" w:rsidRPr="00000000">
        <w:rPr>
          <w:rFonts w:ascii="SimSun" w:cs="SimSun" w:eastAsia="SimSun" w:hAnsi="SimSun"/>
          <w:sz w:val="24"/>
          <w:szCs w:val="24"/>
          <w:rtl w:val="0"/>
          <w:rPrChange w:author="Hasky" w:id="1" w:date="2025-01-15T11:18:22Z">
            <w:rPr>
              <w:rFonts w:ascii="SimSun" w:cs="SimSun" w:eastAsia="SimSun" w:hAnsi="SimSun"/>
              <w:sz w:val="24"/>
              <w:szCs w:val="24"/>
            </w:rPr>
          </w:rPrChange>
        </w:rPr>
        <w:t xml:space="preserve">White Base on on nail or sheet</w:t>
      </w:r>
      <w:r w:rsidDel="00000000" w:rsidR="00000000" w:rsidRPr="00000000">
        <w:rPr>
          <w:rtl w:val="0"/>
        </w:rPr>
      </w:r>
    </w:p>
    <w:p w:rsidR="00000000" w:rsidDel="00000000" w:rsidP="00000000" w:rsidRDefault="00000000" w:rsidRPr="00000000" w14:paraId="00000020">
      <w:pPr>
        <w:numPr>
          <w:ilvl w:val="1"/>
          <w:numId w:val="2"/>
        </w:numPr>
        <w:spacing w:after="0" w:afterAutospacing="0" w:before="0" w:beforeAutospacing="0" w:lineRule="auto"/>
        <w:ind w:left="1440" w:hanging="360"/>
        <w:jc w:val="both"/>
        <w:rPr>
          <w:rFonts w:ascii="SimSun" w:cs="SimSun" w:eastAsia="SimSun" w:hAnsi="SimSun"/>
          <w:sz w:val="24"/>
          <w:szCs w:val="24"/>
          <w:u w:val="none"/>
        </w:rPr>
      </w:pPr>
      <w:r w:rsidDel="00000000" w:rsidR="00000000" w:rsidRPr="00000000">
        <w:rPr>
          <w:rFonts w:ascii="SimSun" w:cs="SimSun" w:eastAsia="SimSun" w:hAnsi="SimSun"/>
          <w:sz w:val="24"/>
          <w:szCs w:val="24"/>
          <w:rtl w:val="0"/>
          <w:rPrChange w:author="Hasky" w:id="1" w:date="2025-01-15T11:18:22Z">
            <w:rPr>
              <w:rFonts w:ascii="SimSun" w:cs="SimSun" w:eastAsia="SimSun" w:hAnsi="SimSun"/>
              <w:sz w:val="24"/>
              <w:szCs w:val="24"/>
            </w:rPr>
          </w:rPrChange>
        </w:rPr>
        <w:t xml:space="preserve">Make polarizer the nail and paint the polarizer white</w:t>
      </w:r>
    </w:p>
    <w:p w:rsidR="00000000" w:rsidDel="00000000" w:rsidP="00000000" w:rsidRDefault="00000000" w:rsidRPr="00000000" w14:paraId="00000021">
      <w:pPr>
        <w:numPr>
          <w:ilvl w:val="1"/>
          <w:numId w:val="2"/>
        </w:numPr>
        <w:spacing w:after="240" w:before="0" w:beforeAutospacing="0" w:lineRule="auto"/>
        <w:ind w:left="1440" w:hanging="360"/>
        <w:jc w:val="both"/>
        <w:rPr>
          <w:rFonts w:ascii="SimSun" w:cs="SimSun" w:eastAsia="SimSun" w:hAnsi="SimSun"/>
          <w:sz w:val="24"/>
          <w:szCs w:val="24"/>
          <w:u w:val="none"/>
        </w:rPr>
      </w:pPr>
      <w:r w:rsidDel="00000000" w:rsidR="00000000" w:rsidRPr="00000000">
        <w:rPr>
          <w:rFonts w:ascii="SimSun" w:cs="SimSun" w:eastAsia="SimSun" w:hAnsi="SimSun"/>
          <w:sz w:val="24"/>
          <w:szCs w:val="24"/>
          <w:rtl w:val="0"/>
          <w:rPrChange w:author="Hasky" w:id="1" w:date="2025-01-15T11:18:22Z">
            <w:rPr>
              <w:rFonts w:ascii="SimSun" w:cs="SimSun" w:eastAsia="SimSun" w:hAnsi="SimSun"/>
              <w:sz w:val="24"/>
              <w:szCs w:val="24"/>
            </w:rPr>
          </w:rPrChange>
        </w:rPr>
        <w:t xml:space="preserve">Fake nail with white base and stack polarizer on top</w:t>
      </w:r>
    </w:p>
    <w:p w:rsidR="00000000" w:rsidDel="00000000" w:rsidP="00000000" w:rsidRDefault="00000000" w:rsidRPr="00000000" w14:paraId="00000022">
      <w:pPr>
        <w:spacing w:after="240" w:before="240" w:lineRule="auto"/>
        <w:ind w:left="0" w:firstLine="0"/>
        <w:jc w:val="both"/>
        <w:rPr>
          <w:rFonts w:ascii="SimSun" w:cs="SimSun" w:eastAsia="SimSun" w:hAnsi="SimSun"/>
          <w:sz w:val="24"/>
          <w:szCs w:val="24"/>
          <w:rPrChange w:author="Hasky" w:id="1" w:date="2025-01-15T11:18:22Z">
            <w:rPr>
              <w:rFonts w:ascii="SimSun" w:cs="SimSun" w:eastAsia="SimSun" w:hAnsi="SimSun"/>
              <w:sz w:val="24"/>
              <w:szCs w:val="24"/>
            </w:rPr>
          </w:rPrChange>
        </w:rPr>
      </w:pPr>
      <w:r w:rsidDel="00000000" w:rsidR="00000000" w:rsidRPr="00000000">
        <w:rPr>
          <w:rFonts w:ascii="SimSun" w:cs="SimSun" w:eastAsia="SimSun" w:hAnsi="SimSun"/>
          <w:sz w:val="24"/>
          <w:szCs w:val="24"/>
          <w:rtl w:val="0"/>
          <w:rPrChange w:author="Hasky" w:id="1" w:date="2025-01-15T11:18:22Z">
            <w:rPr>
              <w:rFonts w:ascii="SimSun" w:cs="SimSun" w:eastAsia="SimSun" w:hAnsi="SimSun"/>
              <w:sz w:val="24"/>
              <w:szCs w:val="24"/>
            </w:rPr>
          </w:rPrChange>
        </w:rPr>
        <w:t xml:space="preserve">Polarizer:</w:t>
      </w:r>
    </w:p>
    <w:p w:rsidR="00000000" w:rsidDel="00000000" w:rsidP="00000000" w:rsidRDefault="00000000" w:rsidRPr="00000000" w14:paraId="00000023">
      <w:pPr>
        <w:numPr>
          <w:ilvl w:val="0"/>
          <w:numId w:val="1"/>
        </w:numPr>
        <w:spacing w:after="240" w:before="240" w:lineRule="auto"/>
        <w:ind w:left="720" w:hanging="360"/>
        <w:jc w:val="both"/>
        <w:rPr>
          <w:rFonts w:ascii="SimSun" w:cs="SimSun" w:eastAsia="SimSun" w:hAnsi="SimSun"/>
          <w:sz w:val="24"/>
          <w:szCs w:val="24"/>
          <w:u w:val="none"/>
        </w:rPr>
      </w:pPr>
      <w:r w:rsidDel="00000000" w:rsidR="00000000" w:rsidRPr="00000000">
        <w:rPr>
          <w:rFonts w:ascii="SimSun" w:cs="SimSun" w:eastAsia="SimSun" w:hAnsi="SimSun"/>
          <w:sz w:val="24"/>
          <w:szCs w:val="24"/>
          <w:rtl w:val="0"/>
          <w:rPrChange w:author="Hasky" w:id="1" w:date="2025-01-15T11:18:22Z">
            <w:rPr>
              <w:rFonts w:ascii="SimSun" w:cs="SimSun" w:eastAsia="SimSun" w:hAnsi="SimSun"/>
              <w:sz w:val="24"/>
              <w:szCs w:val="24"/>
            </w:rPr>
          </w:rPrChange>
        </w:rPr>
        <w:t xml:space="preserve">Second polarized sheet will  be on the phone rather than on the nail</w:t>
      </w:r>
    </w:p>
    <w:p w:rsidR="00000000" w:rsidDel="00000000" w:rsidP="00000000" w:rsidRDefault="00000000" w:rsidRPr="00000000" w14:paraId="00000024">
      <w:pPr>
        <w:spacing w:after="240" w:before="240" w:lineRule="auto"/>
        <w:jc w:val="both"/>
        <w:rPr>
          <w:rFonts w:ascii="SimSun" w:cs="SimSun" w:eastAsia="SimSun" w:hAnsi="SimSun"/>
          <w:sz w:val="24"/>
          <w:szCs w:val="24"/>
          <w:rPrChange w:author="Hasky" w:id="1" w:date="2025-01-15T11:18:22Z">
            <w:rPr>
              <w:rFonts w:ascii="SimSun" w:cs="SimSun" w:eastAsia="SimSun" w:hAnsi="SimSun"/>
              <w:sz w:val="24"/>
              <w:szCs w:val="24"/>
            </w:rPr>
          </w:rPrChange>
        </w:rPr>
      </w:pPr>
      <w:r w:rsidDel="00000000" w:rsidR="00000000" w:rsidRPr="00000000">
        <w:rPr>
          <w:rtl w:val="0"/>
        </w:rPr>
      </w:r>
    </w:p>
    <w:p w:rsidR="00000000" w:rsidDel="00000000" w:rsidP="00000000" w:rsidRDefault="00000000" w:rsidRPr="00000000" w14:paraId="00000025">
      <w:pPr>
        <w:spacing w:after="240" w:before="240" w:lineRule="auto"/>
        <w:jc w:val="both"/>
        <w:rPr>
          <w:rFonts w:ascii="SimSun" w:cs="SimSun" w:eastAsia="SimSun" w:hAnsi="SimSun"/>
          <w:sz w:val="24"/>
          <w:szCs w:val="24"/>
          <w:rPrChange w:author="Hasky" w:id="1" w:date="2025-01-15T11:18:22Z">
            <w:rPr>
              <w:rFonts w:ascii="SimSun" w:cs="SimSun" w:eastAsia="SimSun" w:hAnsi="SimSun"/>
              <w:sz w:val="24"/>
              <w:szCs w:val="24"/>
            </w:rPr>
          </w:rPrChange>
        </w:rPr>
      </w:pPr>
      <w:r w:rsidDel="00000000" w:rsidR="00000000" w:rsidRPr="00000000">
        <w:rPr>
          <w:rFonts w:ascii="SimSun" w:cs="SimSun" w:eastAsia="SimSun" w:hAnsi="SimSun"/>
          <w:sz w:val="24"/>
          <w:szCs w:val="24"/>
          <w:rtl w:val="0"/>
          <w:rPrChange w:author="Hasky" w:id="1" w:date="2025-01-15T11:18:22Z">
            <w:rPr>
              <w:rFonts w:ascii="SimSun" w:cs="SimSun" w:eastAsia="SimSun" w:hAnsi="SimSun"/>
              <w:sz w:val="24"/>
              <w:szCs w:val="24"/>
            </w:rPr>
          </w:rPrChange>
        </w:rPr>
        <w:t xml:space="preserve">Changed it to use authentication for single use at parties/events/concerts etc. </w:t>
      </w:r>
    </w:p>
    <w:p w:rsidR="00000000" w:rsidDel="00000000" w:rsidP="00000000" w:rsidRDefault="00000000" w:rsidRPr="00000000" w14:paraId="00000026">
      <w:pPr>
        <w:spacing w:after="240" w:before="240" w:lineRule="auto"/>
        <w:jc w:val="both"/>
        <w:rPr>
          <w:rFonts w:ascii="SimSun" w:cs="SimSun" w:eastAsia="SimSun" w:hAnsi="SimSun"/>
          <w:sz w:val="24"/>
          <w:szCs w:val="24"/>
          <w:rPrChange w:author="Hasky" w:id="1" w:date="2025-01-15T11:18:22Z">
            <w:rPr>
              <w:rFonts w:ascii="SimSun" w:cs="SimSun" w:eastAsia="SimSun" w:hAnsi="SimSun"/>
              <w:sz w:val="24"/>
              <w:szCs w:val="24"/>
            </w:rPr>
          </w:rPrChange>
        </w:rPr>
      </w:pPr>
      <w:r w:rsidDel="00000000" w:rsidR="00000000" w:rsidRPr="00000000">
        <w:rPr>
          <w:rtl w:val="0"/>
        </w:rPr>
      </w:r>
    </w:p>
    <w:p w:rsidR="00000000" w:rsidDel="00000000" w:rsidP="00000000" w:rsidRDefault="00000000" w:rsidRPr="00000000" w14:paraId="00000027">
      <w:pPr>
        <w:spacing w:after="240" w:before="240" w:lineRule="auto"/>
        <w:jc w:val="both"/>
        <w:rPr>
          <w:rFonts w:ascii="SimSun" w:cs="SimSun" w:eastAsia="SimSun" w:hAnsi="SimSun"/>
          <w:sz w:val="24"/>
          <w:szCs w:val="24"/>
          <w:rPrChange w:author="Hasky" w:id="1" w:date="2025-01-15T11:18:22Z">
            <w:rPr>
              <w:rFonts w:ascii="SimSun" w:cs="SimSun" w:eastAsia="SimSun" w:hAnsi="SimSun"/>
              <w:sz w:val="24"/>
              <w:szCs w:val="24"/>
            </w:rPr>
          </w:rPrChange>
        </w:rPr>
      </w:pPr>
      <w:r w:rsidDel="00000000" w:rsidR="00000000" w:rsidRPr="00000000">
        <w:rPr>
          <w:rtl w:val="0"/>
        </w:rPr>
      </w:r>
    </w:p>
    <w:p w:rsidR="00000000" w:rsidDel="00000000" w:rsidP="00000000" w:rsidRDefault="00000000" w:rsidRPr="00000000" w14:paraId="00000028">
      <w:pPr>
        <w:spacing w:after="240" w:before="240" w:lineRule="auto"/>
        <w:jc w:val="both"/>
        <w:rPr>
          <w:rFonts w:ascii="SimSun" w:cs="SimSun" w:eastAsia="SimSun" w:hAnsi="SimSun"/>
          <w:sz w:val="24"/>
          <w:szCs w:val="24"/>
          <w:rPrChange w:author="Hasky" w:id="1" w:date="2025-01-15T11:18:22Z">
            <w:rPr>
              <w:rFonts w:ascii="SimSun" w:cs="SimSun" w:eastAsia="SimSun" w:hAnsi="SimSun"/>
              <w:sz w:val="24"/>
              <w:szCs w:val="24"/>
            </w:rPr>
          </w:rPrChange>
        </w:rPr>
      </w:pPr>
      <w:r w:rsidDel="00000000" w:rsidR="00000000" w:rsidRPr="00000000">
        <w:rPr>
          <w:rtl w:val="0"/>
        </w:rPr>
      </w:r>
    </w:p>
    <w:p w:rsidR="00000000" w:rsidDel="00000000" w:rsidP="00000000" w:rsidRDefault="00000000" w:rsidRPr="00000000" w14:paraId="00000029">
      <w:pPr>
        <w:spacing w:after="240" w:before="240" w:lineRule="auto"/>
        <w:ind w:left="720" w:firstLine="0"/>
        <w:jc w:val="both"/>
        <w:rPr>
          <w:rFonts w:ascii="SimSun" w:cs="SimSun" w:eastAsia="SimSun" w:hAnsi="SimSun"/>
          <w:sz w:val="24"/>
          <w:szCs w:val="24"/>
          <w:rPrChange w:author="Hasky" w:id="1" w:date="2025-01-15T11:18:22Z">
            <w:rPr>
              <w:rFonts w:ascii="SimSun" w:cs="SimSun" w:eastAsia="SimSun" w:hAnsi="SimSun"/>
              <w:sz w:val="24"/>
              <w:szCs w:val="24"/>
            </w:rPr>
          </w:rPrChange>
        </w:rPr>
      </w:pPr>
      <w:r w:rsidDel="00000000" w:rsidR="00000000" w:rsidRPr="00000000">
        <w:rPr>
          <w:rtl w:val="0"/>
        </w:rPr>
      </w:r>
    </w:p>
    <w:p w:rsidR="00000000" w:rsidDel="00000000" w:rsidP="00000000" w:rsidRDefault="00000000" w:rsidRPr="00000000" w14:paraId="0000002A">
      <w:pPr>
        <w:spacing w:after="240" w:before="240" w:lineRule="auto"/>
        <w:ind w:left="720" w:firstLine="0"/>
        <w:jc w:val="both"/>
        <w:rPr>
          <w:rFonts w:ascii="SimSun" w:cs="SimSun" w:eastAsia="SimSun" w:hAnsi="SimSun"/>
          <w:sz w:val="24"/>
          <w:szCs w:val="24"/>
          <w:rPrChange w:author="Hasky" w:id="1" w:date="2025-01-15T11:18:22Z">
            <w:rPr>
              <w:rFonts w:ascii="SimSun" w:cs="SimSun" w:eastAsia="SimSun" w:hAnsi="SimSun"/>
              <w:sz w:val="24"/>
              <w:szCs w:val="24"/>
            </w:rPr>
          </w:rPrChange>
        </w:rPr>
      </w:pPr>
      <w:r w:rsidDel="00000000" w:rsidR="00000000" w:rsidRPr="00000000">
        <w:rPr>
          <w:rtl w:val="0"/>
        </w:rPr>
      </w:r>
    </w:p>
    <w:p w:rsidR="00000000" w:rsidDel="00000000" w:rsidP="00000000" w:rsidRDefault="00000000" w:rsidRPr="00000000" w14:paraId="0000002B">
      <w:pPr>
        <w:spacing w:after="240" w:before="240" w:lineRule="auto"/>
        <w:ind w:left="0" w:firstLine="0"/>
        <w:jc w:val="both"/>
        <w:rPr>
          <w:rFonts w:ascii="SimSun" w:cs="SimSun" w:eastAsia="SimSun" w:hAnsi="SimSun"/>
          <w:sz w:val="24"/>
          <w:szCs w:val="24"/>
          <w:rPrChange w:author="Hasky" w:id="1" w:date="2025-01-15T11:18:22Z">
            <w:rPr>
              <w:rFonts w:ascii="SimSun" w:cs="SimSun" w:eastAsia="SimSun" w:hAnsi="SimSun"/>
              <w:sz w:val="24"/>
              <w:szCs w:val="24"/>
            </w:rPr>
          </w:rPrChang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